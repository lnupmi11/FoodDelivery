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8"/>
          <w:szCs w:val="48"/>
        </w:rPr>
      </w:pPr>
      <w:bookmarkStart w:colFirst="0" w:colLast="0" w:name="_gjdgxs" w:id="0"/>
      <w:bookmarkEnd w:id="0"/>
      <w:r w:rsidDel="00000000" w:rsidR="00000000" w:rsidRPr="00000000">
        <w:rPr>
          <w:sz w:val="48"/>
          <w:szCs w:val="48"/>
          <w:rtl w:val="0"/>
        </w:rPr>
        <w:t xml:space="preserve">FoodDelivery System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1"/>
          <w:smallCaps w:val="0"/>
          <w:strike w:val="0"/>
          <w:color w:val="000000"/>
          <w:sz w:val="22"/>
          <w:szCs w:val="22"/>
          <w:u w:val="none"/>
          <w:shd w:fill="auto" w:val="clear"/>
          <w:vertAlign w:val="baseline"/>
        </w:rPr>
      </w:pPr>
      <w:r w:rsidDel="00000000" w:rsidR="00000000" w:rsidRPr="00000000">
        <w:rPr>
          <w:b w:val="1"/>
          <w:i w:val="1"/>
          <w:smallCaps w:val="0"/>
          <w:strike w:val="0"/>
          <w:color w:val="000000"/>
          <w:sz w:val="22"/>
          <w:szCs w:val="22"/>
          <w:u w:val="none"/>
          <w:shd w:fill="auto" w:val="clear"/>
          <w:vertAlign w:val="baseline"/>
          <w:rtl w:val="0"/>
        </w:rPr>
        <w:t xml:space="preserve">System that allows restaurants to accept delivery orders online and provides clients with simple and fast way to place orders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The main purpose of this system is to provide restaurants, cafes or other food establishments with ability to sell their foods online by quickly and easily managing an online menu, which customer can browse and after that place an order.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Customer(guest) </w:t>
      </w:r>
      <w:r w:rsidDel="00000000" w:rsidR="00000000" w:rsidRPr="00000000">
        <w:rPr>
          <w:i w:val="0"/>
          <w:smallCaps w:val="0"/>
          <w:strike w:val="0"/>
          <w:color w:val="000000"/>
          <w:sz w:val="22"/>
          <w:szCs w:val="22"/>
          <w:u w:val="none"/>
          <w:shd w:fill="auto" w:val="clear"/>
          <w:vertAlign w:val="baseline"/>
          <w:rtl w:val="0"/>
        </w:rPr>
        <w:t xml:space="preserve">has the ability to browse menu, select items, view their detailed information, add them to cart, where quantity of some items can be edited or some of them may be removed. After all of this steps he will have an option to place an order for processing. All that time guests are able to register in the system, which brings additional functionality.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Customer(user), </w:t>
      </w:r>
      <w:r w:rsidDel="00000000" w:rsidR="00000000" w:rsidRPr="00000000">
        <w:rPr>
          <w:i w:val="0"/>
          <w:smallCaps w:val="0"/>
          <w:strike w:val="0"/>
          <w:color w:val="000000"/>
          <w:sz w:val="22"/>
          <w:szCs w:val="22"/>
          <w:u w:val="none"/>
          <w:shd w:fill="auto" w:val="clear"/>
          <w:vertAlign w:val="baseline"/>
          <w:rtl w:val="0"/>
        </w:rPr>
        <w:t xml:space="preserve">has all of the functionality that is presented to the guests plus an extra features such as bonus receivements, ability to add, edit, remove payment or delivery information, use this information when placing orders, view orders history, save state of the cart, edit/remove profile.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Restaurant(order manager), </w:t>
      </w:r>
      <w:r w:rsidDel="00000000" w:rsidR="00000000" w:rsidRPr="00000000">
        <w:rPr>
          <w:i w:val="0"/>
          <w:smallCaps w:val="0"/>
          <w:strike w:val="0"/>
          <w:color w:val="000000"/>
          <w:sz w:val="22"/>
          <w:szCs w:val="22"/>
          <w:u w:val="none"/>
          <w:shd w:fill="auto" w:val="clear"/>
          <w:vertAlign w:val="baseline"/>
          <w:rtl w:val="0"/>
        </w:rPr>
        <w:t xml:space="preserve">can process order information, placed by customers, confirm or reject them. Put estimates on delivery, update delivery status. Add, edit, remove items from menu, put discounts or bonuses on them.</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Admin,</w:t>
      </w:r>
      <w:r w:rsidDel="00000000" w:rsidR="00000000" w:rsidRPr="00000000">
        <w:rPr>
          <w:i w:val="0"/>
          <w:smallCaps w:val="0"/>
          <w:strike w:val="0"/>
          <w:color w:val="000000"/>
          <w:sz w:val="22"/>
          <w:szCs w:val="22"/>
          <w:u w:val="none"/>
          <w:shd w:fill="auto" w:val="clear"/>
          <w:vertAlign w:val="baseline"/>
          <w:rtl w:val="0"/>
        </w:rPr>
        <w:t xml:space="preserve"> has the broadest privil</w:t>
      </w:r>
      <w:r w:rsidDel="00000000" w:rsidR="00000000" w:rsidRPr="00000000">
        <w:rPr>
          <w:rtl w:val="0"/>
        </w:rPr>
        <w:t xml:space="preserve">e</w:t>
      </w:r>
      <w:r w:rsidDel="00000000" w:rsidR="00000000" w:rsidRPr="00000000">
        <w:rPr>
          <w:i w:val="0"/>
          <w:smallCaps w:val="0"/>
          <w:strike w:val="0"/>
          <w:color w:val="000000"/>
          <w:sz w:val="22"/>
          <w:szCs w:val="22"/>
          <w:u w:val="none"/>
          <w:shd w:fill="auto" w:val="clear"/>
          <w:vertAlign w:val="baseline"/>
          <w:rtl w:val="0"/>
        </w:rPr>
        <w:t xml:space="preserve">ges, primarily managing the infrastructure of site content: create and manage content types, create content filters, create and manage content categories, user and role man</w:t>
      </w:r>
      <w:r w:rsidDel="00000000" w:rsidR="00000000" w:rsidRPr="00000000">
        <w:rPr>
          <w:rtl w:val="0"/>
        </w:rPr>
        <w:t xml:space="preserve">a</w:t>
      </w:r>
      <w:r w:rsidDel="00000000" w:rsidR="00000000" w:rsidRPr="00000000">
        <w:rPr>
          <w:i w:val="0"/>
          <w:smallCaps w:val="0"/>
          <w:strike w:val="0"/>
          <w:color w:val="000000"/>
          <w:sz w:val="22"/>
          <w:szCs w:val="22"/>
          <w:u w:val="none"/>
          <w:shd w:fill="auto" w:val="clear"/>
          <w:vertAlign w:val="baseline"/>
          <w:rtl w:val="0"/>
        </w:rPr>
        <w:t xml:space="preserve">gement.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0">
      <w:pPr>
        <w:pStyle w:val="Heading1"/>
        <w:widowControl w:val="0"/>
        <w:spacing w:line="276" w:lineRule="auto"/>
        <w:jc w:val="both"/>
        <w:rPr/>
      </w:pPr>
      <w:bookmarkStart w:colFirst="0" w:colLast="0" w:name="_1mzdx8u1rj76" w:id="1"/>
      <w:bookmarkEnd w:id="1"/>
      <w:r w:rsidDel="00000000" w:rsidR="00000000" w:rsidRPr="00000000">
        <w:rPr>
          <w:rtl w:val="0"/>
        </w:rPr>
        <w:t xml:space="preserve">Diagrams</w:t>
      </w:r>
    </w:p>
    <w:p w:rsidR="00000000" w:rsidDel="00000000" w:rsidP="00000000" w:rsidRDefault="00000000" w:rsidRPr="00000000" w14:paraId="00000021">
      <w:pPr>
        <w:pStyle w:val="Heading2"/>
        <w:rPr/>
      </w:pPr>
      <w:bookmarkStart w:colFirst="0" w:colLast="0" w:name="_7wbgw2neboan" w:id="2"/>
      <w:bookmarkEnd w:id="2"/>
      <w:r w:rsidDel="00000000" w:rsidR="00000000" w:rsidRPr="00000000">
        <w:rPr>
          <w:rtl w:val="0"/>
        </w:rPr>
        <w:t xml:space="preserve">Use Case</w:t>
      </w:r>
    </w:p>
    <w:p w:rsidR="00000000" w:rsidDel="00000000" w:rsidP="00000000" w:rsidRDefault="00000000" w:rsidRPr="00000000" w14:paraId="00000022">
      <w:pPr>
        <w:pStyle w:val="Heading3"/>
        <w:rPr/>
      </w:pPr>
      <w:bookmarkStart w:colFirst="0" w:colLast="0" w:name="_smsphgtoawsw" w:id="3"/>
      <w:bookmarkEnd w:id="3"/>
      <w:r w:rsidDel="00000000" w:rsidR="00000000" w:rsidRPr="00000000">
        <w:rPr>
          <w:rtl w:val="0"/>
        </w:rPr>
        <w:t xml:space="preserve">User use case diagram</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drawing>
          <wp:inline distB="114300" distT="114300" distL="114300" distR="114300">
            <wp:extent cx="5291138" cy="60272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91138" cy="602722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9">
      <w:pPr>
        <w:pStyle w:val="Heading3"/>
        <w:widowControl w:val="0"/>
        <w:spacing w:line="276" w:lineRule="auto"/>
        <w:jc w:val="both"/>
        <w:rPr/>
      </w:pPr>
      <w:bookmarkStart w:colFirst="0" w:colLast="0" w:name="_ix9obu8v21b" w:id="4"/>
      <w:bookmarkEnd w:id="4"/>
      <w:r w:rsidDel="00000000" w:rsidR="00000000" w:rsidRPr="00000000">
        <w:rPr>
          <w:rtl w:val="0"/>
        </w:rPr>
        <w:t xml:space="preserve">Order manager use case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jc w:val="both"/>
        <w:rPr/>
      </w:pPr>
      <w:r w:rsidDel="00000000" w:rsidR="00000000" w:rsidRPr="00000000">
        <w:rPr/>
        <w:drawing>
          <wp:inline distB="114300" distT="114300" distL="114300" distR="114300">
            <wp:extent cx="4481513" cy="4438913"/>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81513" cy="443891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0" w:right="0" w:firstLine="0"/>
        <w:jc w:val="both"/>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 </w:t>
      </w:r>
      <w:r w:rsidDel="00000000" w:rsidR="00000000" w:rsidRPr="00000000">
        <w:rPr/>
        <w:drawing>
          <wp:inline distB="114300" distT="114300" distL="114300" distR="114300">
            <wp:extent cx="3968758" cy="444462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68758" cy="444462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44">
      <w:pPr>
        <w:pStyle w:val="Heading2"/>
        <w:widowControl w:val="0"/>
        <w:spacing w:line="276" w:lineRule="auto"/>
        <w:jc w:val="both"/>
        <w:rPr/>
      </w:pPr>
      <w:bookmarkStart w:colFirst="0" w:colLast="0" w:name="_l67mskebumib" w:id="5"/>
      <w:bookmarkEnd w:id="5"/>
      <w:r w:rsidDel="00000000" w:rsidR="00000000" w:rsidRPr="00000000">
        <w:rPr>
          <w:rtl w:val="0"/>
        </w:rPr>
        <w:t xml:space="preserve">Class diagram</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60" w:right="0" w:firstLine="540"/>
        <w:jc w:val="both"/>
        <w:rPr/>
      </w:pPr>
      <w:r w:rsidDel="00000000" w:rsidR="00000000" w:rsidRPr="00000000">
        <w:rPr/>
        <w:drawing>
          <wp:inline distB="114300" distT="114300" distL="114300" distR="114300">
            <wp:extent cx="6929438" cy="4448019"/>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929438" cy="444801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pgSz w:h="15840" w:w="12240"/>
      <w:pgMar w:bottom="1440" w:top="63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